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CFAB5" w14:textId="77777777" w:rsidR="00C52C67" w:rsidRPr="005A57AA" w:rsidRDefault="00190241">
      <w:pPr>
        <w:rPr>
          <w:rFonts w:ascii="Arial" w:hAnsi="Arial" w:cs="Arial"/>
        </w:rPr>
      </w:pPr>
      <w:r w:rsidRPr="005A57AA">
        <w:rPr>
          <w:rFonts w:ascii="Arial" w:hAnsi="Arial" w:cs="Arial"/>
        </w:rPr>
        <w:t>We first created features for both the training and the test variants.  The set of features were grouped into three:</w:t>
      </w:r>
    </w:p>
    <w:p w14:paraId="281AB232" w14:textId="77777777" w:rsidR="00190241" w:rsidRPr="005A57AA" w:rsidRDefault="00190241">
      <w:pPr>
        <w:rPr>
          <w:rFonts w:ascii="Arial" w:hAnsi="Arial" w:cs="Arial"/>
        </w:rPr>
      </w:pPr>
    </w:p>
    <w:p w14:paraId="2332E3BC" w14:textId="731A114A" w:rsidR="00190241" w:rsidRDefault="00190241" w:rsidP="00190241">
      <w:pPr>
        <w:rPr>
          <w:ins w:id="0" w:author="Sunyoung Shin" w:date="2015-12-10T21:43:00Z"/>
          <w:rFonts w:ascii="Arial" w:hAnsi="Arial" w:cs="Arial"/>
        </w:rPr>
      </w:pPr>
      <w:r w:rsidRPr="005A57AA">
        <w:rPr>
          <w:rFonts w:ascii="Arial" w:hAnsi="Arial" w:cs="Arial"/>
        </w:rPr>
        <w:t>1) Cumulative position weight matrix (PWM) scan scores: We used the set of 2065 ENCODE position weight matrices  (</w:t>
      </w:r>
      <w:hyperlink r:id="rId5" w:history="1">
        <w:r w:rsidRPr="005A57AA">
          <w:rPr>
            <w:rStyle w:val="Hyperlink"/>
            <w:rFonts w:ascii="Arial" w:hAnsi="Arial" w:cs="Arial"/>
          </w:rPr>
          <w:t>http://compbio.mit.edu/encode-motifs/</w:t>
        </w:r>
      </w:hyperlink>
      <w:r w:rsidRPr="005A57AA">
        <w:rPr>
          <w:rFonts w:ascii="Arial" w:hAnsi="Arial" w:cs="Arial"/>
        </w:rPr>
        <w:t>) and scanned the 150 nucleotide sequences for significant matches to these PWMs using the FIMO tool of the MEME Suite (</w:t>
      </w:r>
      <w:hyperlink r:id="rId6" w:history="1">
        <w:r w:rsidRPr="005A57AA">
          <w:rPr>
            <w:rStyle w:val="Hyperlink"/>
            <w:rFonts w:ascii="Arial" w:hAnsi="Arial" w:cs="Arial"/>
          </w:rPr>
          <w:t>http://meme-suite.org/</w:t>
        </w:r>
      </w:hyperlink>
      <w:r w:rsidRPr="005A57AA">
        <w:rPr>
          <w:rFonts w:ascii="Arial" w:hAnsi="Arial" w:cs="Arial"/>
        </w:rPr>
        <w:t xml:space="preserve">). The scores for each occurrence with a match p-value smaller than equal to 0.001 were summed to create a cumulative score for the reference and GV allele of the </w:t>
      </w:r>
      <w:proofErr w:type="spellStart"/>
      <w:r w:rsidRPr="005A57AA">
        <w:rPr>
          <w:rFonts w:ascii="Arial" w:hAnsi="Arial" w:cs="Arial"/>
        </w:rPr>
        <w:t>oligo</w:t>
      </w:r>
      <w:proofErr w:type="spellEnd"/>
      <w:r w:rsidRPr="005A57AA">
        <w:rPr>
          <w:rFonts w:ascii="Arial" w:hAnsi="Arial" w:cs="Arial"/>
        </w:rPr>
        <w:t>. As a result, we obtained a PWM scan score set of size 2065 for both alleles of the GVs.</w:t>
      </w:r>
    </w:p>
    <w:p w14:paraId="41C664E9" w14:textId="77777777" w:rsidR="00157FC7" w:rsidRPr="005A57AA" w:rsidRDefault="00157FC7" w:rsidP="00190241">
      <w:pPr>
        <w:rPr>
          <w:rFonts w:ascii="Arial" w:hAnsi="Arial" w:cs="Arial"/>
        </w:rPr>
      </w:pPr>
    </w:p>
    <w:p w14:paraId="72576648" w14:textId="5ED91A24" w:rsidR="00190241" w:rsidRDefault="00157FC7" w:rsidP="00190241">
      <w:pPr>
        <w:rPr>
          <w:rFonts w:ascii="Arial" w:hAnsi="Arial" w:cs="Arial"/>
        </w:rPr>
      </w:pPr>
      <w:r>
        <w:rPr>
          <w:rFonts w:ascii="Arial" w:hAnsi="Arial" w:cs="Arial"/>
        </w:rPr>
        <w:t xml:space="preserve">2) </w:t>
      </w:r>
      <w:proofErr w:type="spellStart"/>
      <w:r>
        <w:rPr>
          <w:rFonts w:ascii="Arial" w:hAnsi="Arial" w:cs="Arial"/>
        </w:rPr>
        <w:t>Deepbind</w:t>
      </w:r>
      <w:proofErr w:type="spellEnd"/>
      <w:r>
        <w:rPr>
          <w:rFonts w:ascii="Arial" w:hAnsi="Arial" w:cs="Arial"/>
        </w:rPr>
        <w:t xml:space="preserve"> scores: We used the set of 972 </w:t>
      </w:r>
      <w:proofErr w:type="spellStart"/>
      <w:r>
        <w:rPr>
          <w:rFonts w:ascii="Arial" w:hAnsi="Arial" w:cs="Arial"/>
        </w:rPr>
        <w:t>deepbind</w:t>
      </w:r>
      <w:proofErr w:type="spellEnd"/>
      <w:r>
        <w:rPr>
          <w:rFonts w:ascii="Arial" w:hAnsi="Arial" w:cs="Arial"/>
        </w:rPr>
        <w:t xml:space="preserve"> scores (</w:t>
      </w:r>
      <w:r w:rsidRPr="00157FC7">
        <w:rPr>
          <w:rFonts w:ascii="Arial" w:hAnsi="Arial" w:cs="Arial"/>
        </w:rPr>
        <w:t>http://tools.genes.toronto.edu/deepbind/</w:t>
      </w:r>
      <w:r>
        <w:rPr>
          <w:rFonts w:ascii="Arial" w:hAnsi="Arial" w:cs="Arial"/>
        </w:rPr>
        <w:t xml:space="preserve">) and scanned the sequences in the similar manner as the PWM scan. The scores are obtained by using deep learning technique, and the scores provide information on sequence specificities of DNA binding proteins. </w:t>
      </w:r>
    </w:p>
    <w:p w14:paraId="4FC68EDC" w14:textId="77777777" w:rsidR="00157FC7" w:rsidRPr="005A57AA" w:rsidRDefault="00157FC7" w:rsidP="00190241">
      <w:pPr>
        <w:rPr>
          <w:rFonts w:ascii="Arial" w:hAnsi="Arial" w:cs="Arial"/>
        </w:rPr>
      </w:pPr>
    </w:p>
    <w:p w14:paraId="1DFBC0D5" w14:textId="52CC9CAD" w:rsidR="00190241" w:rsidRPr="005A57AA" w:rsidRDefault="00157FC7" w:rsidP="00190241">
      <w:pPr>
        <w:rPr>
          <w:rFonts w:ascii="Arial" w:hAnsi="Arial" w:cs="Arial"/>
        </w:rPr>
      </w:pPr>
      <w:r>
        <w:rPr>
          <w:rFonts w:ascii="Arial" w:hAnsi="Arial" w:cs="Arial"/>
        </w:rPr>
        <w:t>3</w:t>
      </w:r>
      <w:r w:rsidR="00190241" w:rsidRPr="005A57AA">
        <w:rPr>
          <w:rFonts w:ascii="Arial" w:hAnsi="Arial" w:cs="Arial"/>
        </w:rPr>
        <w:t xml:space="preserve">) </w:t>
      </w:r>
      <w:proofErr w:type="spellStart"/>
      <w:r w:rsidR="00190241" w:rsidRPr="005A57AA">
        <w:rPr>
          <w:rFonts w:ascii="Arial" w:hAnsi="Arial" w:cs="Arial"/>
        </w:rPr>
        <w:t>UniProbe</w:t>
      </w:r>
      <w:proofErr w:type="spellEnd"/>
      <w:r w:rsidR="00190241" w:rsidRPr="005A57AA">
        <w:rPr>
          <w:rFonts w:ascii="Arial" w:hAnsi="Arial" w:cs="Arial"/>
        </w:rPr>
        <w:t xml:space="preserve"> k-</w:t>
      </w:r>
      <w:proofErr w:type="spellStart"/>
      <w:r w:rsidR="00190241" w:rsidRPr="005A57AA">
        <w:rPr>
          <w:rFonts w:ascii="Arial" w:hAnsi="Arial" w:cs="Arial"/>
        </w:rPr>
        <w:t>mer</w:t>
      </w:r>
      <w:proofErr w:type="spellEnd"/>
      <w:r w:rsidR="00190241" w:rsidRPr="005A57AA">
        <w:rPr>
          <w:rFonts w:ascii="Arial" w:hAnsi="Arial" w:cs="Arial"/>
        </w:rPr>
        <w:t xml:space="preserve"> scores: We scored each of the </w:t>
      </w:r>
      <w:proofErr w:type="gramStart"/>
      <w:r w:rsidR="00190241" w:rsidRPr="005A57AA">
        <w:rPr>
          <w:rFonts w:ascii="Arial" w:hAnsi="Arial" w:cs="Arial"/>
        </w:rPr>
        <w:t>150 nucleotide</w:t>
      </w:r>
      <w:proofErr w:type="gramEnd"/>
      <w:r w:rsidR="00190241" w:rsidRPr="005A57AA">
        <w:rPr>
          <w:rFonts w:ascii="Arial" w:hAnsi="Arial" w:cs="Arial"/>
        </w:rPr>
        <w:t xml:space="preserve"> sequences with the k-</w:t>
      </w:r>
      <w:proofErr w:type="spellStart"/>
      <w:r w:rsidR="00190241" w:rsidRPr="005A57AA">
        <w:rPr>
          <w:rFonts w:ascii="Arial" w:hAnsi="Arial" w:cs="Arial"/>
        </w:rPr>
        <w:t>mer</w:t>
      </w:r>
      <w:proofErr w:type="spellEnd"/>
      <w:r w:rsidR="00190241" w:rsidRPr="005A57AA">
        <w:rPr>
          <w:rFonts w:ascii="Arial" w:hAnsi="Arial" w:cs="Arial"/>
        </w:rPr>
        <w:t xml:space="preserve"> E-scores from the </w:t>
      </w:r>
      <w:proofErr w:type="spellStart"/>
      <w:r w:rsidR="00190241" w:rsidRPr="005A57AA">
        <w:rPr>
          <w:rFonts w:ascii="Arial" w:hAnsi="Arial" w:cs="Arial"/>
        </w:rPr>
        <w:t>UniProbe</w:t>
      </w:r>
      <w:proofErr w:type="spellEnd"/>
      <w:r w:rsidR="00190241" w:rsidRPr="005A57AA">
        <w:rPr>
          <w:rFonts w:ascii="Arial" w:hAnsi="Arial" w:cs="Arial"/>
        </w:rPr>
        <w:t xml:space="preserve"> (</w:t>
      </w:r>
      <w:hyperlink r:id="rId7" w:history="1">
        <w:r w:rsidR="00190241" w:rsidRPr="005A57AA">
          <w:rPr>
            <w:rStyle w:val="Hyperlink"/>
            <w:rFonts w:ascii="Arial" w:hAnsi="Arial" w:cs="Arial"/>
          </w:rPr>
          <w:t>http://the_brain.bwh.harvard.edu/uniprobe/</w:t>
        </w:r>
      </w:hyperlink>
      <w:r w:rsidR="00CE1FD1" w:rsidRPr="005A57AA">
        <w:rPr>
          <w:rFonts w:ascii="Arial" w:hAnsi="Arial" w:cs="Arial"/>
        </w:rPr>
        <w:t>). Specifically, we used 320</w:t>
      </w:r>
      <w:r w:rsidR="00190241" w:rsidRPr="005A57AA">
        <w:rPr>
          <w:rFonts w:ascii="Arial" w:hAnsi="Arial" w:cs="Arial"/>
        </w:rPr>
        <w:t xml:space="preserve"> </w:t>
      </w:r>
      <w:proofErr w:type="spellStart"/>
      <w:r w:rsidR="00190241" w:rsidRPr="005A57AA">
        <w:rPr>
          <w:rFonts w:ascii="Arial" w:hAnsi="Arial" w:cs="Arial"/>
        </w:rPr>
        <w:t>kmer</w:t>
      </w:r>
      <w:proofErr w:type="spellEnd"/>
      <w:r w:rsidR="00190241" w:rsidRPr="005A57AA">
        <w:rPr>
          <w:rFonts w:ascii="Arial" w:hAnsi="Arial" w:cs="Arial"/>
        </w:rPr>
        <w:t xml:space="preserve"> sets corre</w:t>
      </w:r>
      <w:r w:rsidR="00CE1FD1" w:rsidRPr="005A57AA">
        <w:rPr>
          <w:rFonts w:ascii="Arial" w:hAnsi="Arial" w:cs="Arial"/>
        </w:rPr>
        <w:t>sponding to ***</w:t>
      </w:r>
      <w:r w:rsidR="00190241" w:rsidRPr="005A57AA">
        <w:rPr>
          <w:rFonts w:ascii="Arial" w:hAnsi="Arial" w:cs="Arial"/>
        </w:rPr>
        <w:t xml:space="preserve"> human </w:t>
      </w:r>
      <w:r w:rsidR="00415C68" w:rsidRPr="005A57AA">
        <w:rPr>
          <w:rFonts w:ascii="Arial" w:hAnsi="Arial" w:cs="Arial"/>
        </w:rPr>
        <w:t xml:space="preserve">and </w:t>
      </w:r>
      <w:r w:rsidR="00CE1FD1" w:rsidRPr="005A57AA">
        <w:rPr>
          <w:rFonts w:ascii="Arial" w:hAnsi="Arial" w:cs="Arial"/>
        </w:rPr>
        <w:t xml:space="preserve"> *** mouse transcription factors. F</w:t>
      </w:r>
      <w:r w:rsidR="00415C68" w:rsidRPr="005A57AA">
        <w:rPr>
          <w:rFonts w:ascii="Arial" w:hAnsi="Arial" w:cs="Arial"/>
        </w:rPr>
        <w:t>or a given TF and oligonucleotide pair, we summed the E-scores of the all the k-</w:t>
      </w:r>
      <w:proofErr w:type="spellStart"/>
      <w:proofErr w:type="gramStart"/>
      <w:r w:rsidR="00415C68" w:rsidRPr="005A57AA">
        <w:rPr>
          <w:rFonts w:ascii="Arial" w:hAnsi="Arial" w:cs="Arial"/>
        </w:rPr>
        <w:t>mers</w:t>
      </w:r>
      <w:proofErr w:type="spellEnd"/>
      <w:r w:rsidR="00415C68" w:rsidRPr="005A57AA">
        <w:rPr>
          <w:rFonts w:ascii="Arial" w:hAnsi="Arial" w:cs="Arial"/>
        </w:rPr>
        <w:t xml:space="preserve"> ,</w:t>
      </w:r>
      <w:proofErr w:type="gramEnd"/>
      <w:r w:rsidR="00415C68" w:rsidRPr="005A57AA">
        <w:rPr>
          <w:rFonts w:ascii="Arial" w:hAnsi="Arial" w:cs="Arial"/>
        </w:rPr>
        <w:t xml:space="preserve"> counted in a 1nucleotide sliding window fashion and by taking </w:t>
      </w:r>
      <w:proofErr w:type="spellStart"/>
      <w:r w:rsidR="00415C68" w:rsidRPr="005A57AA">
        <w:rPr>
          <w:rFonts w:ascii="Arial" w:hAnsi="Arial" w:cs="Arial"/>
        </w:rPr>
        <w:t>taking</w:t>
      </w:r>
      <w:proofErr w:type="spellEnd"/>
      <w:r w:rsidR="00415C68" w:rsidRPr="005A57AA">
        <w:rPr>
          <w:rFonts w:ascii="Arial" w:hAnsi="Arial" w:cs="Arial"/>
        </w:rPr>
        <w:t xml:space="preserve"> into account both strands, within the 150 nucleotide oligonucleotide. As a result we obtained a </w:t>
      </w:r>
      <w:proofErr w:type="spellStart"/>
      <w:r w:rsidR="00415C68" w:rsidRPr="005A57AA">
        <w:rPr>
          <w:rFonts w:ascii="Arial" w:hAnsi="Arial" w:cs="Arial"/>
        </w:rPr>
        <w:t>UniPr</w:t>
      </w:r>
      <w:r w:rsidR="00CE1FD1" w:rsidRPr="005A57AA">
        <w:rPr>
          <w:rFonts w:ascii="Arial" w:hAnsi="Arial" w:cs="Arial"/>
        </w:rPr>
        <w:t>obe</w:t>
      </w:r>
      <w:proofErr w:type="spellEnd"/>
      <w:r w:rsidR="00CE1FD1" w:rsidRPr="005A57AA">
        <w:rPr>
          <w:rFonts w:ascii="Arial" w:hAnsi="Arial" w:cs="Arial"/>
        </w:rPr>
        <w:t xml:space="preserve"> k-</w:t>
      </w:r>
      <w:proofErr w:type="spellStart"/>
      <w:r w:rsidR="00CE1FD1" w:rsidRPr="005A57AA">
        <w:rPr>
          <w:rFonts w:ascii="Arial" w:hAnsi="Arial" w:cs="Arial"/>
        </w:rPr>
        <w:t>mer</w:t>
      </w:r>
      <w:proofErr w:type="spellEnd"/>
      <w:r w:rsidR="00CE1FD1" w:rsidRPr="005A57AA">
        <w:rPr>
          <w:rFonts w:ascii="Arial" w:hAnsi="Arial" w:cs="Arial"/>
        </w:rPr>
        <w:t xml:space="preserve"> score set of size 320 </w:t>
      </w:r>
      <w:r w:rsidR="00415C68" w:rsidRPr="005A57AA">
        <w:rPr>
          <w:rFonts w:ascii="Arial" w:hAnsi="Arial" w:cs="Arial"/>
        </w:rPr>
        <w:t>for both alleles of the GVs.</w:t>
      </w:r>
    </w:p>
    <w:p w14:paraId="5E217BC7" w14:textId="77777777" w:rsidR="00415C68" w:rsidRPr="005A57AA" w:rsidRDefault="00415C68" w:rsidP="00190241">
      <w:pPr>
        <w:rPr>
          <w:rFonts w:ascii="Arial" w:hAnsi="Arial" w:cs="Arial"/>
        </w:rPr>
      </w:pPr>
    </w:p>
    <w:p w14:paraId="45965750" w14:textId="304B31E9" w:rsidR="00190241" w:rsidRPr="005A57AA" w:rsidRDefault="00157FC7" w:rsidP="00190241">
      <w:pPr>
        <w:rPr>
          <w:rFonts w:ascii="Arial" w:hAnsi="Arial" w:cs="Arial"/>
        </w:rPr>
      </w:pPr>
      <w:r>
        <w:rPr>
          <w:rFonts w:ascii="Arial" w:hAnsi="Arial" w:cs="Arial"/>
        </w:rPr>
        <w:t>4</w:t>
      </w:r>
      <w:r w:rsidR="00190241" w:rsidRPr="005A57AA">
        <w:rPr>
          <w:rFonts w:ascii="Arial" w:hAnsi="Arial" w:cs="Arial"/>
        </w:rPr>
        <w:t xml:space="preserve">) ENCODE chromatin scores:  </w:t>
      </w:r>
      <w:r w:rsidR="00415C68" w:rsidRPr="005A57AA">
        <w:rPr>
          <w:rFonts w:ascii="Arial" w:hAnsi="Arial" w:cs="Arial"/>
        </w:rPr>
        <w:t xml:space="preserve">We utilized all the ENCODE histone modification, TF </w:t>
      </w:r>
      <w:proofErr w:type="gramStart"/>
      <w:r w:rsidR="00415C68" w:rsidRPr="005A57AA">
        <w:rPr>
          <w:rFonts w:ascii="Arial" w:hAnsi="Arial" w:cs="Arial"/>
        </w:rPr>
        <w:t xml:space="preserve">binding  </w:t>
      </w:r>
      <w:proofErr w:type="spellStart"/>
      <w:r w:rsidR="00415C68" w:rsidRPr="005A57AA">
        <w:rPr>
          <w:rFonts w:ascii="Arial" w:hAnsi="Arial" w:cs="Arial"/>
        </w:rPr>
        <w:t>ChIP</w:t>
      </w:r>
      <w:proofErr w:type="gramEnd"/>
      <w:r w:rsidR="00415C68" w:rsidRPr="005A57AA">
        <w:rPr>
          <w:rFonts w:ascii="Arial" w:hAnsi="Arial" w:cs="Arial"/>
        </w:rPr>
        <w:t>-seq</w:t>
      </w:r>
      <w:proofErr w:type="spellEnd"/>
      <w:r w:rsidR="00415C68" w:rsidRPr="005A57AA">
        <w:rPr>
          <w:rFonts w:ascii="Arial" w:hAnsi="Arial" w:cs="Arial"/>
        </w:rPr>
        <w:t xml:space="preserve">, </w:t>
      </w:r>
      <w:proofErr w:type="spellStart"/>
      <w:r w:rsidR="00415C68" w:rsidRPr="005A57AA">
        <w:rPr>
          <w:rFonts w:ascii="Arial" w:hAnsi="Arial" w:cs="Arial"/>
        </w:rPr>
        <w:t>DNase-seq</w:t>
      </w:r>
      <w:proofErr w:type="spellEnd"/>
      <w:r w:rsidR="00415C68" w:rsidRPr="005A57AA">
        <w:rPr>
          <w:rFonts w:ascii="Arial" w:hAnsi="Arial" w:cs="Arial"/>
        </w:rPr>
        <w:t xml:space="preserve"> and RRBS-</w:t>
      </w:r>
      <w:proofErr w:type="spellStart"/>
      <w:r w:rsidR="00415C68" w:rsidRPr="005A57AA">
        <w:rPr>
          <w:rFonts w:ascii="Arial" w:hAnsi="Arial" w:cs="Arial"/>
        </w:rPr>
        <w:t>seq</w:t>
      </w:r>
      <w:proofErr w:type="spellEnd"/>
      <w:r w:rsidR="00415C68" w:rsidRPr="005A57AA">
        <w:rPr>
          <w:rFonts w:ascii="Arial" w:hAnsi="Arial" w:cs="Arial"/>
        </w:rPr>
        <w:t xml:space="preserve"> data available in GM128787 from the ENCODE portal (</w:t>
      </w:r>
      <w:hyperlink r:id="rId8" w:history="1">
        <w:r w:rsidR="00415C68" w:rsidRPr="005A57AA">
          <w:rPr>
            <w:rStyle w:val="Hyperlink"/>
            <w:rFonts w:ascii="Arial" w:hAnsi="Arial" w:cs="Arial"/>
          </w:rPr>
          <w:t>https://www.encodeproject.org/</w:t>
        </w:r>
      </w:hyperlink>
      <w:r w:rsidR="00415C68" w:rsidRPr="005A57AA">
        <w:rPr>
          <w:rFonts w:ascii="Arial" w:hAnsi="Arial" w:cs="Arial"/>
        </w:rPr>
        <w:t xml:space="preserve">).  Specifically, we overlapped the coordinates of the </w:t>
      </w:r>
      <w:proofErr w:type="gramStart"/>
      <w:r w:rsidR="00415C68" w:rsidRPr="005A57AA">
        <w:rPr>
          <w:rFonts w:ascii="Arial" w:hAnsi="Arial" w:cs="Arial"/>
        </w:rPr>
        <w:t>150 nucleotide</w:t>
      </w:r>
      <w:proofErr w:type="gramEnd"/>
      <w:r w:rsidR="00415C68" w:rsidRPr="005A57AA">
        <w:rPr>
          <w:rFonts w:ascii="Arial" w:hAnsi="Arial" w:cs="Arial"/>
        </w:rPr>
        <w:t xml:space="preserve"> </w:t>
      </w:r>
      <w:proofErr w:type="spellStart"/>
      <w:r w:rsidR="00415C68" w:rsidRPr="005A57AA">
        <w:rPr>
          <w:rFonts w:ascii="Arial" w:hAnsi="Arial" w:cs="Arial"/>
        </w:rPr>
        <w:t>oligos</w:t>
      </w:r>
      <w:proofErr w:type="spellEnd"/>
      <w:r w:rsidR="00415C68" w:rsidRPr="005A57AA">
        <w:rPr>
          <w:rFonts w:ascii="Arial" w:hAnsi="Arial" w:cs="Arial"/>
        </w:rPr>
        <w:t xml:space="preserve"> with the</w:t>
      </w:r>
      <w:r w:rsidR="00CE1FD1" w:rsidRPr="005A57AA">
        <w:rPr>
          <w:rFonts w:ascii="Arial" w:hAnsi="Arial" w:cs="Arial"/>
        </w:rPr>
        <w:t xml:space="preserve"> ENCODE-derived peak sets. For the </w:t>
      </w:r>
      <w:proofErr w:type="gramStart"/>
      <w:r w:rsidR="00CE1FD1" w:rsidRPr="005A57AA">
        <w:rPr>
          <w:rFonts w:ascii="Arial" w:hAnsi="Arial" w:cs="Arial"/>
        </w:rPr>
        <w:t>10</w:t>
      </w:r>
      <w:r w:rsidR="00415C68" w:rsidRPr="005A57AA">
        <w:rPr>
          <w:rFonts w:ascii="Arial" w:hAnsi="Arial" w:cs="Arial"/>
        </w:rPr>
        <w:t xml:space="preserve"> histone</w:t>
      </w:r>
      <w:proofErr w:type="gramEnd"/>
      <w:r w:rsidR="00415C68" w:rsidRPr="005A57AA">
        <w:rPr>
          <w:rFonts w:ascii="Arial" w:hAnsi="Arial" w:cs="Arial"/>
        </w:rPr>
        <w:t xml:space="preserve"> datasets, we used the original</w:t>
      </w:r>
      <w:r w:rsidR="009A5F50" w:rsidRPr="005A57AA">
        <w:rPr>
          <w:rFonts w:ascii="Arial" w:hAnsi="Arial" w:cs="Arial"/>
        </w:rPr>
        <w:t xml:space="preserve"> ENCODE-reported</w:t>
      </w:r>
      <w:r w:rsidR="00415C68" w:rsidRPr="005A57AA">
        <w:rPr>
          <w:rFonts w:ascii="Arial" w:hAnsi="Arial" w:cs="Arial"/>
        </w:rPr>
        <w:t xml:space="preserve"> peak boundaries. For RRBS-</w:t>
      </w:r>
      <w:proofErr w:type="spellStart"/>
      <w:r w:rsidR="00415C68" w:rsidRPr="005A57AA">
        <w:rPr>
          <w:rFonts w:ascii="Arial" w:hAnsi="Arial" w:cs="Arial"/>
        </w:rPr>
        <w:t>seq</w:t>
      </w:r>
      <w:proofErr w:type="spellEnd"/>
      <w:r w:rsidR="00415C68" w:rsidRPr="005A57AA">
        <w:rPr>
          <w:rFonts w:ascii="Arial" w:hAnsi="Arial" w:cs="Arial"/>
        </w:rPr>
        <w:t>,</w:t>
      </w:r>
      <w:ins w:id="1" w:author="Sunyoung Shin" w:date="2015-12-10T11:51:00Z">
        <w:r w:rsidR="003B77DC">
          <w:rPr>
            <w:rFonts w:ascii="Arial" w:hAnsi="Arial" w:cs="Arial"/>
          </w:rPr>
          <w:t xml:space="preserve"> we considered the </w:t>
        </w:r>
        <w:proofErr w:type="gramStart"/>
        <w:r w:rsidR="003B77DC">
          <w:rPr>
            <w:rFonts w:ascii="Arial" w:hAnsi="Arial" w:cs="Arial"/>
          </w:rPr>
          <w:t>150 nucleotide</w:t>
        </w:r>
        <w:proofErr w:type="gramEnd"/>
        <w:r w:rsidR="003B77DC">
          <w:rPr>
            <w:rFonts w:ascii="Arial" w:hAnsi="Arial" w:cs="Arial"/>
          </w:rPr>
          <w:t xml:space="preserve"> </w:t>
        </w:r>
        <w:proofErr w:type="spellStart"/>
        <w:r w:rsidR="003B77DC">
          <w:rPr>
            <w:rFonts w:ascii="Arial" w:hAnsi="Arial" w:cs="Arial"/>
          </w:rPr>
          <w:t>oligos</w:t>
        </w:r>
        <w:proofErr w:type="spellEnd"/>
        <w:r w:rsidR="003B77DC">
          <w:rPr>
            <w:rFonts w:ascii="Arial" w:hAnsi="Arial" w:cs="Arial"/>
          </w:rPr>
          <w:t xml:space="preserve"> as methylated if it contains at least one methylated nucleotide</w:t>
        </w:r>
      </w:ins>
      <w:r w:rsidR="00415C68" w:rsidRPr="005A57AA">
        <w:rPr>
          <w:rFonts w:ascii="Arial" w:hAnsi="Arial" w:cs="Arial"/>
        </w:rPr>
        <w:t xml:space="preserve">. For </w:t>
      </w:r>
      <w:proofErr w:type="spellStart"/>
      <w:ins w:id="2" w:author="Sunyoung Shin" w:date="2015-12-10T11:46:00Z">
        <w:r w:rsidR="003B77DC">
          <w:rPr>
            <w:rFonts w:ascii="Arial" w:hAnsi="Arial" w:cs="Arial"/>
          </w:rPr>
          <w:t>DNase-seq</w:t>
        </w:r>
        <w:proofErr w:type="spellEnd"/>
        <w:r w:rsidR="003B77DC">
          <w:rPr>
            <w:rFonts w:ascii="Arial" w:hAnsi="Arial" w:cs="Arial"/>
          </w:rPr>
          <w:t xml:space="preserve"> and </w:t>
        </w:r>
      </w:ins>
      <w:r w:rsidR="00415C68" w:rsidRPr="005A57AA">
        <w:rPr>
          <w:rFonts w:ascii="Arial" w:hAnsi="Arial" w:cs="Arial"/>
        </w:rPr>
        <w:t xml:space="preserve">TF </w:t>
      </w:r>
      <w:proofErr w:type="spellStart"/>
      <w:r w:rsidR="00415C68" w:rsidRPr="005A57AA">
        <w:rPr>
          <w:rFonts w:ascii="Arial" w:hAnsi="Arial" w:cs="Arial"/>
        </w:rPr>
        <w:t>ChIP-seq</w:t>
      </w:r>
      <w:proofErr w:type="spellEnd"/>
      <w:r w:rsidR="00415C68" w:rsidRPr="005A57AA">
        <w:rPr>
          <w:rFonts w:ascii="Arial" w:hAnsi="Arial" w:cs="Arial"/>
        </w:rPr>
        <w:t xml:space="preserve">, we considered a 151 bps window centered around the ENCODE reported summit of the peak.  As a cumulative </w:t>
      </w:r>
      <w:r w:rsidR="0002659F" w:rsidRPr="005A57AA">
        <w:rPr>
          <w:rFonts w:ascii="Arial" w:hAnsi="Arial" w:cs="Arial"/>
        </w:rPr>
        <w:t xml:space="preserve">TF </w:t>
      </w:r>
      <w:proofErr w:type="spellStart"/>
      <w:r w:rsidR="0002659F" w:rsidRPr="005A57AA">
        <w:rPr>
          <w:rFonts w:ascii="Arial" w:hAnsi="Arial" w:cs="Arial"/>
        </w:rPr>
        <w:t>ChIP-seq</w:t>
      </w:r>
      <w:proofErr w:type="spellEnd"/>
      <w:r w:rsidR="0002659F" w:rsidRPr="005A57AA">
        <w:rPr>
          <w:rFonts w:ascii="Arial" w:hAnsi="Arial" w:cs="Arial"/>
        </w:rPr>
        <w:t xml:space="preserve"> score, we counted the number of times each </w:t>
      </w:r>
      <w:proofErr w:type="gramStart"/>
      <w:r w:rsidR="0002659F" w:rsidRPr="005A57AA">
        <w:rPr>
          <w:rFonts w:ascii="Arial" w:hAnsi="Arial" w:cs="Arial"/>
        </w:rPr>
        <w:t>150 nucleotide</w:t>
      </w:r>
      <w:proofErr w:type="gramEnd"/>
      <w:r w:rsidR="0002659F" w:rsidRPr="005A57AA">
        <w:rPr>
          <w:rFonts w:ascii="Arial" w:hAnsi="Arial" w:cs="Arial"/>
        </w:rPr>
        <w:t xml:space="preserve"> </w:t>
      </w:r>
      <w:r w:rsidR="005A57AA" w:rsidRPr="005A57AA">
        <w:rPr>
          <w:rFonts w:ascii="Arial" w:hAnsi="Arial" w:cs="Arial"/>
        </w:rPr>
        <w:t>sequence</w:t>
      </w:r>
      <w:r w:rsidR="0002659F" w:rsidRPr="005A57AA">
        <w:rPr>
          <w:rFonts w:ascii="Arial" w:hAnsi="Arial" w:cs="Arial"/>
        </w:rPr>
        <w:t xml:space="preserve"> overlaps with a refined TF </w:t>
      </w:r>
      <w:proofErr w:type="spellStart"/>
      <w:r w:rsidR="0002659F" w:rsidRPr="005A57AA">
        <w:rPr>
          <w:rFonts w:ascii="Arial" w:hAnsi="Arial" w:cs="Arial"/>
        </w:rPr>
        <w:t>ChIP-seq</w:t>
      </w:r>
      <w:proofErr w:type="spellEnd"/>
      <w:r w:rsidR="0002659F" w:rsidRPr="005A57AA">
        <w:rPr>
          <w:rFonts w:ascii="Arial" w:hAnsi="Arial" w:cs="Arial"/>
        </w:rPr>
        <w:t xml:space="preserve"> peak described as above. This processing resulted in a total of 13 features that we refer to as ENCODE chromatin scores.</w:t>
      </w:r>
    </w:p>
    <w:p w14:paraId="33A05F9F" w14:textId="77777777" w:rsidR="00415C68" w:rsidRPr="005A57AA" w:rsidRDefault="00415C68" w:rsidP="00190241">
      <w:pPr>
        <w:rPr>
          <w:rFonts w:ascii="Arial" w:hAnsi="Arial" w:cs="Arial"/>
        </w:rPr>
      </w:pPr>
    </w:p>
    <w:p w14:paraId="5DCCF4C1" w14:textId="7E55A508" w:rsidR="0050319B" w:rsidRDefault="005A57AA" w:rsidP="0050319B">
      <w:pPr>
        <w:rPr>
          <w:rFonts w:ascii="Arial" w:eastAsia="Times New Roman" w:hAnsi="Arial" w:cs="Arial"/>
        </w:rPr>
      </w:pPr>
      <w:r w:rsidRPr="005A57AA">
        <w:rPr>
          <w:rFonts w:ascii="Arial" w:eastAsia="Times New Roman" w:hAnsi="Arial" w:cs="Arial"/>
        </w:rPr>
        <w:t>We used random forest</w:t>
      </w:r>
      <w:r w:rsidR="0050319B">
        <w:rPr>
          <w:rFonts w:ascii="Arial" w:eastAsia="Times New Roman" w:hAnsi="Arial" w:cs="Arial"/>
        </w:rPr>
        <w:t xml:space="preserve"> to build all the predictive models</w:t>
      </w:r>
      <w:r>
        <w:rPr>
          <w:rFonts w:ascii="Arial" w:eastAsia="Times New Roman" w:hAnsi="Arial" w:cs="Arial"/>
        </w:rPr>
        <w:t>.</w:t>
      </w:r>
      <w:r w:rsidR="0050319B">
        <w:rPr>
          <w:rFonts w:ascii="Arial" w:eastAsia="Times New Roman" w:hAnsi="Arial" w:cs="Arial"/>
        </w:rPr>
        <w:t xml:space="preserve"> Specifically, for continuous responses (log2FC), we used random forest regression and tuned the </w:t>
      </w:r>
      <w:proofErr w:type="spellStart"/>
      <w:r w:rsidR="0050319B">
        <w:rPr>
          <w:rFonts w:ascii="Arial" w:eastAsia="Times New Roman" w:hAnsi="Arial" w:cs="Arial"/>
        </w:rPr>
        <w:t>mtry</w:t>
      </w:r>
      <w:proofErr w:type="spellEnd"/>
      <w:r w:rsidR="0050319B">
        <w:rPr>
          <w:rFonts w:ascii="Arial" w:eastAsia="Times New Roman" w:hAnsi="Arial" w:cs="Arial"/>
        </w:rPr>
        <w:t xml:space="preserve"> parameter with 5-fold cross validation by minimizing the mean squared error.  For binary responses (regulatory Hit, </w:t>
      </w:r>
      <w:proofErr w:type="spellStart"/>
      <w:r w:rsidR="0050319B">
        <w:rPr>
          <w:rFonts w:ascii="Arial" w:eastAsia="Times New Roman" w:hAnsi="Arial" w:cs="Arial"/>
        </w:rPr>
        <w:t>emVarHit</w:t>
      </w:r>
      <w:proofErr w:type="spellEnd"/>
      <w:r w:rsidR="0050319B">
        <w:rPr>
          <w:rFonts w:ascii="Arial" w:eastAsia="Times New Roman" w:hAnsi="Arial" w:cs="Arial"/>
        </w:rPr>
        <w:t xml:space="preserve">), we tuned the </w:t>
      </w:r>
      <w:proofErr w:type="spellStart"/>
      <w:r w:rsidR="0050319B">
        <w:rPr>
          <w:rFonts w:ascii="Arial" w:eastAsia="Times New Roman" w:hAnsi="Arial" w:cs="Arial"/>
        </w:rPr>
        <w:t>mtry</w:t>
      </w:r>
      <w:proofErr w:type="spellEnd"/>
      <w:r w:rsidR="0050319B">
        <w:rPr>
          <w:rFonts w:ascii="Arial" w:eastAsia="Times New Roman" w:hAnsi="Arial" w:cs="Arial"/>
        </w:rPr>
        <w:t xml:space="preserve"> parameter of random forest </w:t>
      </w:r>
      <w:r w:rsidR="0036174F">
        <w:rPr>
          <w:rFonts w:ascii="Arial" w:eastAsia="Times New Roman" w:hAnsi="Arial" w:cs="Arial"/>
        </w:rPr>
        <w:t>by maximizing the area under the ROC curve with cross-validation. For all the models, the numbers of trees were set as 750.</w:t>
      </w:r>
    </w:p>
    <w:p w14:paraId="444CB231" w14:textId="77777777" w:rsidR="0036174F" w:rsidRDefault="0036174F" w:rsidP="0050319B">
      <w:pPr>
        <w:rPr>
          <w:rFonts w:ascii="Arial" w:eastAsia="Times New Roman" w:hAnsi="Arial" w:cs="Arial"/>
        </w:rPr>
      </w:pPr>
    </w:p>
    <w:p w14:paraId="18C8DC7D" w14:textId="06D6B11D" w:rsidR="00157FC7" w:rsidRDefault="0036174F" w:rsidP="0050319B">
      <w:pPr>
        <w:rPr>
          <w:rFonts w:ascii="Arial" w:eastAsia="Times New Roman" w:hAnsi="Arial" w:cs="Arial"/>
        </w:rPr>
      </w:pPr>
      <w:r>
        <w:rPr>
          <w:rFonts w:ascii="Arial" w:eastAsia="Times New Roman" w:hAnsi="Arial" w:cs="Arial"/>
        </w:rPr>
        <w:t>Part 2:</w:t>
      </w:r>
    </w:p>
    <w:p w14:paraId="75555C3B" w14:textId="77777777" w:rsidR="00FA754F" w:rsidRDefault="00FA754F" w:rsidP="0050319B">
      <w:pPr>
        <w:rPr>
          <w:rFonts w:ascii="Arial" w:eastAsia="Times New Roman" w:hAnsi="Arial" w:cs="Arial"/>
        </w:rPr>
      </w:pPr>
    </w:p>
    <w:tbl>
      <w:tblPr>
        <w:tblStyle w:val="TableGrid"/>
        <w:tblW w:w="0" w:type="auto"/>
        <w:tblLook w:val="04A0" w:firstRow="1" w:lastRow="0" w:firstColumn="1" w:lastColumn="0" w:noHBand="0" w:noVBand="1"/>
      </w:tblPr>
      <w:tblGrid>
        <w:gridCol w:w="1771"/>
        <w:gridCol w:w="1771"/>
        <w:gridCol w:w="1771"/>
        <w:gridCol w:w="1771"/>
        <w:gridCol w:w="1772"/>
      </w:tblGrid>
      <w:tr w:rsidR="00BF79B7" w14:paraId="271A00E2" w14:textId="77777777" w:rsidTr="00FA754F">
        <w:tc>
          <w:tcPr>
            <w:tcW w:w="1771" w:type="dxa"/>
          </w:tcPr>
          <w:p w14:paraId="4A894961" w14:textId="00317D51" w:rsidR="00BF79B7" w:rsidRDefault="00BF79B7" w:rsidP="0050319B">
            <w:pPr>
              <w:rPr>
                <w:rFonts w:ascii="Arial" w:eastAsia="Times New Roman" w:hAnsi="Arial" w:cs="Arial"/>
              </w:rPr>
            </w:pPr>
            <w:r>
              <w:rPr>
                <w:rFonts w:ascii="Arial" w:eastAsia="Times New Roman" w:hAnsi="Arial" w:cs="Arial"/>
              </w:rPr>
              <w:t>No</w:t>
            </w:r>
          </w:p>
        </w:tc>
        <w:tc>
          <w:tcPr>
            <w:tcW w:w="3542" w:type="dxa"/>
            <w:gridSpan w:val="2"/>
          </w:tcPr>
          <w:p w14:paraId="5FB412C9" w14:textId="63A65AF1" w:rsidR="00BF79B7" w:rsidRDefault="00BF79B7" w:rsidP="0050319B">
            <w:pPr>
              <w:rPr>
                <w:rFonts w:ascii="Arial" w:eastAsia="Times New Roman" w:hAnsi="Arial" w:cs="Arial"/>
              </w:rPr>
            </w:pPr>
            <w:proofErr w:type="spellStart"/>
            <w:r>
              <w:rPr>
                <w:rFonts w:ascii="Arial" w:eastAsia="Times New Roman" w:hAnsi="Arial" w:cs="Arial"/>
              </w:rPr>
              <w:t>LogSkew.Comb</w:t>
            </w:r>
            <w:proofErr w:type="spellEnd"/>
          </w:p>
        </w:tc>
        <w:tc>
          <w:tcPr>
            <w:tcW w:w="3543" w:type="dxa"/>
            <w:gridSpan w:val="2"/>
          </w:tcPr>
          <w:p w14:paraId="5FFDCFCE" w14:textId="2925059D" w:rsidR="00BF79B7" w:rsidRDefault="00FA754F" w:rsidP="0050319B">
            <w:pPr>
              <w:rPr>
                <w:rFonts w:ascii="Arial" w:eastAsia="Times New Roman" w:hAnsi="Arial" w:cs="Arial"/>
              </w:rPr>
            </w:pPr>
            <w:proofErr w:type="spellStart"/>
            <w:proofErr w:type="gramStart"/>
            <w:r>
              <w:rPr>
                <w:rFonts w:ascii="Arial" w:eastAsia="Times New Roman" w:hAnsi="Arial" w:cs="Arial"/>
              </w:rPr>
              <w:t>emVar</w:t>
            </w:r>
            <w:proofErr w:type="gramEnd"/>
            <w:r>
              <w:rPr>
                <w:rFonts w:ascii="Arial" w:eastAsia="Times New Roman" w:hAnsi="Arial" w:cs="Arial"/>
              </w:rPr>
              <w:t>_Hit</w:t>
            </w:r>
            <w:proofErr w:type="spellEnd"/>
          </w:p>
        </w:tc>
      </w:tr>
      <w:tr w:rsidR="00BF79B7" w14:paraId="69A907D9" w14:textId="77777777" w:rsidTr="00FA754F">
        <w:tc>
          <w:tcPr>
            <w:tcW w:w="1771" w:type="dxa"/>
          </w:tcPr>
          <w:p w14:paraId="2BA098EC" w14:textId="09B98EE5" w:rsidR="00BF79B7" w:rsidRDefault="00BF79B7" w:rsidP="0050319B">
            <w:pPr>
              <w:rPr>
                <w:rFonts w:ascii="Arial" w:eastAsia="Times New Roman" w:hAnsi="Arial" w:cs="Arial"/>
              </w:rPr>
            </w:pPr>
          </w:p>
        </w:tc>
        <w:tc>
          <w:tcPr>
            <w:tcW w:w="1771" w:type="dxa"/>
          </w:tcPr>
          <w:p w14:paraId="4B175FC3" w14:textId="0C551734" w:rsidR="00BF79B7" w:rsidRDefault="00FA754F" w:rsidP="0050319B">
            <w:pPr>
              <w:rPr>
                <w:rFonts w:ascii="Arial" w:eastAsia="Times New Roman" w:hAnsi="Arial" w:cs="Arial"/>
              </w:rPr>
            </w:pPr>
            <w:r>
              <w:rPr>
                <w:rFonts w:ascii="Arial" w:eastAsia="Times New Roman" w:hAnsi="Arial" w:cs="Arial"/>
              </w:rPr>
              <w:t>Features</w:t>
            </w:r>
          </w:p>
        </w:tc>
        <w:tc>
          <w:tcPr>
            <w:tcW w:w="1771" w:type="dxa"/>
          </w:tcPr>
          <w:p w14:paraId="5AC1A75C" w14:textId="3767DE16" w:rsidR="00BF79B7" w:rsidRDefault="00FA754F" w:rsidP="0050319B">
            <w:pPr>
              <w:rPr>
                <w:rFonts w:ascii="Arial" w:eastAsia="Times New Roman" w:hAnsi="Arial" w:cs="Arial"/>
              </w:rPr>
            </w:pPr>
            <w:r>
              <w:rPr>
                <w:rFonts w:ascii="Arial" w:eastAsia="Times New Roman" w:hAnsi="Arial" w:cs="Arial"/>
              </w:rPr>
              <w:t xml:space="preserve">Optimal </w:t>
            </w:r>
            <w:proofErr w:type="spellStart"/>
            <w:r>
              <w:rPr>
                <w:rFonts w:ascii="Arial" w:eastAsia="Times New Roman" w:hAnsi="Arial" w:cs="Arial"/>
              </w:rPr>
              <w:t>mtry</w:t>
            </w:r>
            <w:proofErr w:type="spellEnd"/>
          </w:p>
        </w:tc>
        <w:tc>
          <w:tcPr>
            <w:tcW w:w="1771" w:type="dxa"/>
          </w:tcPr>
          <w:p w14:paraId="523E675C" w14:textId="26BFD4AD" w:rsidR="00BF79B7" w:rsidRDefault="00FA754F" w:rsidP="0050319B">
            <w:pPr>
              <w:rPr>
                <w:rFonts w:ascii="Arial" w:eastAsia="Times New Roman" w:hAnsi="Arial" w:cs="Arial"/>
              </w:rPr>
            </w:pPr>
            <w:r>
              <w:rPr>
                <w:rFonts w:ascii="Arial" w:eastAsia="Times New Roman" w:hAnsi="Arial" w:cs="Arial"/>
              </w:rPr>
              <w:t>Features</w:t>
            </w:r>
          </w:p>
        </w:tc>
        <w:tc>
          <w:tcPr>
            <w:tcW w:w="1772" w:type="dxa"/>
          </w:tcPr>
          <w:p w14:paraId="3F1026B0" w14:textId="284EACCB" w:rsidR="00BF79B7" w:rsidRDefault="00FA754F" w:rsidP="0050319B">
            <w:pPr>
              <w:rPr>
                <w:rFonts w:ascii="Arial" w:eastAsia="Times New Roman" w:hAnsi="Arial" w:cs="Arial"/>
              </w:rPr>
            </w:pPr>
            <w:r>
              <w:rPr>
                <w:rFonts w:ascii="Arial" w:eastAsia="Times New Roman" w:hAnsi="Arial" w:cs="Arial"/>
              </w:rPr>
              <w:t xml:space="preserve">Optimal </w:t>
            </w:r>
            <w:proofErr w:type="spellStart"/>
            <w:r>
              <w:rPr>
                <w:rFonts w:ascii="Arial" w:eastAsia="Times New Roman" w:hAnsi="Arial" w:cs="Arial"/>
              </w:rPr>
              <w:t>mtry</w:t>
            </w:r>
            <w:proofErr w:type="spellEnd"/>
          </w:p>
        </w:tc>
      </w:tr>
      <w:tr w:rsidR="00BF79B7" w14:paraId="6D1E3AE8" w14:textId="77777777" w:rsidTr="00FA754F">
        <w:tc>
          <w:tcPr>
            <w:tcW w:w="1771" w:type="dxa"/>
          </w:tcPr>
          <w:p w14:paraId="149F0ED7" w14:textId="53950757" w:rsidR="00BF79B7" w:rsidRDefault="00BF79B7" w:rsidP="0050319B">
            <w:pPr>
              <w:rPr>
                <w:rFonts w:ascii="Arial" w:eastAsia="Times New Roman" w:hAnsi="Arial" w:cs="Arial"/>
              </w:rPr>
            </w:pPr>
            <w:r>
              <w:rPr>
                <w:rFonts w:ascii="Arial" w:eastAsia="Times New Roman" w:hAnsi="Arial" w:cs="Arial"/>
              </w:rPr>
              <w:t>1</w:t>
            </w:r>
          </w:p>
        </w:tc>
        <w:tc>
          <w:tcPr>
            <w:tcW w:w="1771" w:type="dxa"/>
          </w:tcPr>
          <w:p w14:paraId="3508FD03" w14:textId="6D47A735" w:rsidR="00BF79B7" w:rsidRDefault="00FA754F" w:rsidP="0050319B">
            <w:pPr>
              <w:rPr>
                <w:rFonts w:ascii="Arial" w:eastAsia="Times New Roman" w:hAnsi="Arial" w:cs="Arial"/>
              </w:rPr>
            </w:pPr>
            <w:r>
              <w:rPr>
                <w:rFonts w:ascii="Arial" w:eastAsia="Times New Roman" w:hAnsi="Arial" w:cs="Arial"/>
              </w:rPr>
              <w:t xml:space="preserve">PWM scan + </w:t>
            </w:r>
            <w:proofErr w:type="spellStart"/>
            <w:r>
              <w:rPr>
                <w:rFonts w:ascii="Arial" w:eastAsia="Times New Roman" w:hAnsi="Arial" w:cs="Arial"/>
              </w:rPr>
              <w:t>Deepbind</w:t>
            </w:r>
            <w:proofErr w:type="spellEnd"/>
          </w:p>
        </w:tc>
        <w:tc>
          <w:tcPr>
            <w:tcW w:w="1771" w:type="dxa"/>
          </w:tcPr>
          <w:p w14:paraId="34DF2AB1" w14:textId="70E696AF" w:rsidR="00BF79B7" w:rsidRDefault="00FA754F" w:rsidP="0050319B">
            <w:pPr>
              <w:rPr>
                <w:rFonts w:ascii="Arial" w:eastAsia="Times New Roman" w:hAnsi="Arial" w:cs="Arial"/>
              </w:rPr>
            </w:pPr>
            <w:r>
              <w:rPr>
                <w:rFonts w:ascii="Arial" w:eastAsia="Times New Roman" w:hAnsi="Arial" w:cs="Arial"/>
              </w:rPr>
              <w:t>150</w:t>
            </w:r>
          </w:p>
        </w:tc>
        <w:tc>
          <w:tcPr>
            <w:tcW w:w="1771" w:type="dxa"/>
          </w:tcPr>
          <w:p w14:paraId="70759087" w14:textId="1A411DF7" w:rsidR="00BF79B7" w:rsidRDefault="00FA754F" w:rsidP="0050319B">
            <w:pPr>
              <w:rPr>
                <w:rFonts w:ascii="Arial" w:eastAsia="Times New Roman" w:hAnsi="Arial" w:cs="Arial"/>
              </w:rPr>
            </w:pPr>
            <w:r>
              <w:rPr>
                <w:rFonts w:ascii="Arial" w:eastAsia="Times New Roman" w:hAnsi="Arial" w:cs="Arial"/>
              </w:rPr>
              <w:t>PWM scan + ENCODE chromatin scores</w:t>
            </w:r>
          </w:p>
        </w:tc>
        <w:tc>
          <w:tcPr>
            <w:tcW w:w="1772" w:type="dxa"/>
          </w:tcPr>
          <w:p w14:paraId="69368F24" w14:textId="4F27478C" w:rsidR="00BF79B7" w:rsidRDefault="00FA754F" w:rsidP="0050319B">
            <w:pPr>
              <w:rPr>
                <w:rFonts w:ascii="Arial" w:eastAsia="Times New Roman" w:hAnsi="Arial" w:cs="Arial"/>
              </w:rPr>
            </w:pPr>
            <w:r>
              <w:rPr>
                <w:rFonts w:ascii="Arial" w:eastAsia="Times New Roman" w:hAnsi="Arial" w:cs="Arial"/>
              </w:rPr>
              <w:t>150</w:t>
            </w:r>
          </w:p>
        </w:tc>
      </w:tr>
      <w:tr w:rsidR="00BF79B7" w14:paraId="4E679978" w14:textId="77777777" w:rsidTr="00FA754F">
        <w:tc>
          <w:tcPr>
            <w:tcW w:w="1771" w:type="dxa"/>
          </w:tcPr>
          <w:p w14:paraId="3BC6C686" w14:textId="17478407" w:rsidR="00BF79B7" w:rsidRDefault="00BF79B7" w:rsidP="0050319B">
            <w:pPr>
              <w:rPr>
                <w:rFonts w:ascii="Arial" w:eastAsia="Times New Roman" w:hAnsi="Arial" w:cs="Arial"/>
              </w:rPr>
            </w:pPr>
            <w:r>
              <w:rPr>
                <w:rFonts w:ascii="Arial" w:eastAsia="Times New Roman" w:hAnsi="Arial" w:cs="Arial"/>
              </w:rPr>
              <w:t>2</w:t>
            </w:r>
          </w:p>
        </w:tc>
        <w:tc>
          <w:tcPr>
            <w:tcW w:w="1771" w:type="dxa"/>
          </w:tcPr>
          <w:p w14:paraId="53BAE06A" w14:textId="4CFECCB4" w:rsidR="00BF79B7" w:rsidRDefault="00002CE7" w:rsidP="0050319B">
            <w:pPr>
              <w:rPr>
                <w:rFonts w:ascii="Arial" w:eastAsia="Times New Roman" w:hAnsi="Arial" w:cs="Arial"/>
              </w:rPr>
            </w:pPr>
            <w:r>
              <w:rPr>
                <w:rFonts w:ascii="Arial" w:eastAsia="Times New Roman" w:hAnsi="Arial" w:cs="Arial"/>
              </w:rPr>
              <w:t>Predicted expression change from Part1 + ENCODE chromatin scores</w:t>
            </w:r>
          </w:p>
        </w:tc>
        <w:tc>
          <w:tcPr>
            <w:tcW w:w="1771" w:type="dxa"/>
          </w:tcPr>
          <w:p w14:paraId="43402543" w14:textId="65FFF273" w:rsidR="00BF79B7" w:rsidRDefault="00002CE7" w:rsidP="0050319B">
            <w:pPr>
              <w:rPr>
                <w:rFonts w:ascii="Arial" w:eastAsia="Times New Roman" w:hAnsi="Arial" w:cs="Arial"/>
              </w:rPr>
            </w:pPr>
            <w:r>
              <w:rPr>
                <w:rFonts w:ascii="Arial" w:eastAsia="Times New Roman" w:hAnsi="Arial" w:cs="Arial"/>
              </w:rPr>
              <w:t>12</w:t>
            </w:r>
          </w:p>
        </w:tc>
        <w:tc>
          <w:tcPr>
            <w:tcW w:w="1771" w:type="dxa"/>
          </w:tcPr>
          <w:p w14:paraId="0EE2649E" w14:textId="13937B89" w:rsidR="00BF79B7" w:rsidRDefault="00002CE7" w:rsidP="0050319B">
            <w:pPr>
              <w:rPr>
                <w:rFonts w:ascii="Arial" w:eastAsia="Times New Roman" w:hAnsi="Arial" w:cs="Arial"/>
              </w:rPr>
            </w:pPr>
            <w:r>
              <w:rPr>
                <w:rFonts w:ascii="Arial" w:eastAsia="Times New Roman" w:hAnsi="Arial" w:cs="Arial"/>
              </w:rPr>
              <w:t xml:space="preserve">Predicted expression change from Part1 + </w:t>
            </w:r>
            <w:proofErr w:type="spellStart"/>
            <w:r>
              <w:rPr>
                <w:rFonts w:ascii="Arial" w:eastAsia="Times New Roman" w:hAnsi="Arial" w:cs="Arial"/>
              </w:rPr>
              <w:t>Deepbind</w:t>
            </w:r>
            <w:proofErr w:type="spellEnd"/>
            <w:r>
              <w:rPr>
                <w:rFonts w:ascii="Arial" w:eastAsia="Times New Roman" w:hAnsi="Arial" w:cs="Arial"/>
              </w:rPr>
              <w:t xml:space="preserve"> + </w:t>
            </w:r>
            <w:proofErr w:type="spellStart"/>
            <w:r>
              <w:rPr>
                <w:rFonts w:ascii="Arial" w:eastAsia="Times New Roman" w:hAnsi="Arial" w:cs="Arial"/>
              </w:rPr>
              <w:t>UniProbe</w:t>
            </w:r>
            <w:proofErr w:type="spellEnd"/>
            <w:r>
              <w:rPr>
                <w:rFonts w:ascii="Arial" w:eastAsia="Times New Roman" w:hAnsi="Arial" w:cs="Arial"/>
              </w:rPr>
              <w:t xml:space="preserve"> k-</w:t>
            </w:r>
            <w:proofErr w:type="spellStart"/>
            <w:r>
              <w:rPr>
                <w:rFonts w:ascii="Arial" w:eastAsia="Times New Roman" w:hAnsi="Arial" w:cs="Arial"/>
              </w:rPr>
              <w:t>mer</w:t>
            </w:r>
            <w:proofErr w:type="spellEnd"/>
            <w:r>
              <w:rPr>
                <w:rFonts w:ascii="Arial" w:eastAsia="Times New Roman" w:hAnsi="Arial" w:cs="Arial"/>
              </w:rPr>
              <w:t xml:space="preserve"> scores + ENCODE chromatin scores</w:t>
            </w:r>
          </w:p>
        </w:tc>
        <w:tc>
          <w:tcPr>
            <w:tcW w:w="1772" w:type="dxa"/>
          </w:tcPr>
          <w:p w14:paraId="1E3ABCBE" w14:textId="1BF6E959" w:rsidR="00BF79B7" w:rsidRDefault="00002CE7" w:rsidP="0050319B">
            <w:pPr>
              <w:rPr>
                <w:rFonts w:ascii="Arial" w:eastAsia="Times New Roman" w:hAnsi="Arial" w:cs="Arial"/>
              </w:rPr>
            </w:pPr>
            <w:r>
              <w:rPr>
                <w:rFonts w:ascii="Arial" w:eastAsia="Times New Roman" w:hAnsi="Arial" w:cs="Arial"/>
              </w:rPr>
              <w:t>700</w:t>
            </w:r>
          </w:p>
        </w:tc>
        <w:bookmarkStart w:id="3" w:name="_GoBack"/>
        <w:bookmarkEnd w:id="3"/>
      </w:tr>
    </w:tbl>
    <w:p w14:paraId="323DBC23" w14:textId="77777777" w:rsidR="00BF79B7" w:rsidRDefault="00BF79B7" w:rsidP="0050319B">
      <w:pPr>
        <w:rPr>
          <w:rFonts w:ascii="Arial" w:eastAsia="Times New Roman" w:hAnsi="Arial" w:cs="Arial"/>
        </w:rPr>
      </w:pPr>
    </w:p>
    <w:p w14:paraId="6F9C9851" w14:textId="77777777" w:rsidR="00FA754F" w:rsidRDefault="00FA754F" w:rsidP="0050319B">
      <w:pPr>
        <w:rPr>
          <w:rFonts w:ascii="Arial" w:eastAsia="Times New Roman" w:hAnsi="Arial" w:cs="Arial"/>
        </w:rPr>
      </w:pPr>
    </w:p>
    <w:p w14:paraId="658C4D64" w14:textId="77777777" w:rsidR="00FA754F" w:rsidRDefault="00FA754F" w:rsidP="0050319B">
      <w:pPr>
        <w:rPr>
          <w:rFonts w:ascii="Arial" w:eastAsia="Times New Roman" w:hAnsi="Arial" w:cs="Arial"/>
        </w:rPr>
      </w:pPr>
    </w:p>
    <w:p w14:paraId="5281D9CE" w14:textId="77777777" w:rsidR="00FA754F" w:rsidRDefault="00FA754F" w:rsidP="0050319B">
      <w:pPr>
        <w:rPr>
          <w:rFonts w:ascii="Arial" w:eastAsia="Times New Roman" w:hAnsi="Arial" w:cs="Arial"/>
        </w:rPr>
      </w:pPr>
    </w:p>
    <w:p w14:paraId="362198ED" w14:textId="77777777" w:rsidR="00190241" w:rsidRPr="005A57AA" w:rsidRDefault="00190241" w:rsidP="00FA754F">
      <w:pPr>
        <w:rPr>
          <w:rFonts w:ascii="Arial" w:hAnsi="Arial" w:cs="Arial"/>
        </w:rPr>
      </w:pPr>
    </w:p>
    <w:sectPr w:rsidR="00190241" w:rsidRPr="005A57AA" w:rsidSect="00C52C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4"/>
    <w:rsid w:val="00002CE7"/>
    <w:rsid w:val="0002659F"/>
    <w:rsid w:val="00157FC7"/>
    <w:rsid w:val="00190241"/>
    <w:rsid w:val="0036174F"/>
    <w:rsid w:val="003B77DC"/>
    <w:rsid w:val="00415C68"/>
    <w:rsid w:val="0050319B"/>
    <w:rsid w:val="005A57AA"/>
    <w:rsid w:val="006D7634"/>
    <w:rsid w:val="0086318E"/>
    <w:rsid w:val="009A5F50"/>
    <w:rsid w:val="00BF79B7"/>
    <w:rsid w:val="00C52C67"/>
    <w:rsid w:val="00CE1FD1"/>
    <w:rsid w:val="00F64ED4"/>
    <w:rsid w:val="00FA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7F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0241"/>
  </w:style>
  <w:style w:type="character" w:styleId="Hyperlink">
    <w:name w:val="Hyperlink"/>
    <w:basedOn w:val="DefaultParagraphFont"/>
    <w:uiPriority w:val="99"/>
    <w:unhideWhenUsed/>
    <w:rsid w:val="00190241"/>
    <w:rPr>
      <w:color w:val="0000FF" w:themeColor="hyperlink"/>
      <w:u w:val="single"/>
    </w:rPr>
  </w:style>
  <w:style w:type="character" w:styleId="CommentReference">
    <w:name w:val="annotation reference"/>
    <w:basedOn w:val="DefaultParagraphFont"/>
    <w:uiPriority w:val="99"/>
    <w:semiHidden/>
    <w:unhideWhenUsed/>
    <w:rsid w:val="0086318E"/>
    <w:rPr>
      <w:sz w:val="18"/>
      <w:szCs w:val="18"/>
    </w:rPr>
  </w:style>
  <w:style w:type="paragraph" w:styleId="CommentText">
    <w:name w:val="annotation text"/>
    <w:basedOn w:val="Normal"/>
    <w:link w:val="CommentTextChar"/>
    <w:uiPriority w:val="99"/>
    <w:semiHidden/>
    <w:unhideWhenUsed/>
    <w:rsid w:val="0086318E"/>
  </w:style>
  <w:style w:type="character" w:customStyle="1" w:styleId="CommentTextChar">
    <w:name w:val="Comment Text Char"/>
    <w:basedOn w:val="DefaultParagraphFont"/>
    <w:link w:val="CommentText"/>
    <w:uiPriority w:val="99"/>
    <w:semiHidden/>
    <w:rsid w:val="0086318E"/>
  </w:style>
  <w:style w:type="paragraph" w:styleId="CommentSubject">
    <w:name w:val="annotation subject"/>
    <w:basedOn w:val="CommentText"/>
    <w:next w:val="CommentText"/>
    <w:link w:val="CommentSubjectChar"/>
    <w:uiPriority w:val="99"/>
    <w:semiHidden/>
    <w:unhideWhenUsed/>
    <w:rsid w:val="0086318E"/>
    <w:rPr>
      <w:b/>
      <w:bCs/>
      <w:sz w:val="20"/>
      <w:szCs w:val="20"/>
    </w:rPr>
  </w:style>
  <w:style w:type="character" w:customStyle="1" w:styleId="CommentSubjectChar">
    <w:name w:val="Comment Subject Char"/>
    <w:basedOn w:val="CommentTextChar"/>
    <w:link w:val="CommentSubject"/>
    <w:uiPriority w:val="99"/>
    <w:semiHidden/>
    <w:rsid w:val="0086318E"/>
    <w:rPr>
      <w:b/>
      <w:bCs/>
      <w:sz w:val="20"/>
      <w:szCs w:val="20"/>
    </w:rPr>
  </w:style>
  <w:style w:type="paragraph" w:styleId="BalloonText">
    <w:name w:val="Balloon Text"/>
    <w:basedOn w:val="Normal"/>
    <w:link w:val="BalloonTextChar"/>
    <w:uiPriority w:val="99"/>
    <w:semiHidden/>
    <w:unhideWhenUsed/>
    <w:rsid w:val="008631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18E"/>
    <w:rPr>
      <w:rFonts w:ascii="Lucida Grande" w:hAnsi="Lucida Grande" w:cs="Lucida Grande"/>
      <w:sz w:val="18"/>
      <w:szCs w:val="18"/>
    </w:rPr>
  </w:style>
  <w:style w:type="paragraph" w:styleId="ListParagraph">
    <w:name w:val="List Paragraph"/>
    <w:basedOn w:val="Normal"/>
    <w:uiPriority w:val="34"/>
    <w:qFormat/>
    <w:rsid w:val="00157FC7"/>
    <w:pPr>
      <w:ind w:left="720"/>
      <w:contextualSpacing/>
    </w:pPr>
  </w:style>
  <w:style w:type="table" w:styleId="TableGrid">
    <w:name w:val="Table Grid"/>
    <w:basedOn w:val="TableNormal"/>
    <w:uiPriority w:val="59"/>
    <w:rsid w:val="00BF7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0241"/>
  </w:style>
  <w:style w:type="character" w:styleId="Hyperlink">
    <w:name w:val="Hyperlink"/>
    <w:basedOn w:val="DefaultParagraphFont"/>
    <w:uiPriority w:val="99"/>
    <w:unhideWhenUsed/>
    <w:rsid w:val="00190241"/>
    <w:rPr>
      <w:color w:val="0000FF" w:themeColor="hyperlink"/>
      <w:u w:val="single"/>
    </w:rPr>
  </w:style>
  <w:style w:type="character" w:styleId="CommentReference">
    <w:name w:val="annotation reference"/>
    <w:basedOn w:val="DefaultParagraphFont"/>
    <w:uiPriority w:val="99"/>
    <w:semiHidden/>
    <w:unhideWhenUsed/>
    <w:rsid w:val="0086318E"/>
    <w:rPr>
      <w:sz w:val="18"/>
      <w:szCs w:val="18"/>
    </w:rPr>
  </w:style>
  <w:style w:type="paragraph" w:styleId="CommentText">
    <w:name w:val="annotation text"/>
    <w:basedOn w:val="Normal"/>
    <w:link w:val="CommentTextChar"/>
    <w:uiPriority w:val="99"/>
    <w:semiHidden/>
    <w:unhideWhenUsed/>
    <w:rsid w:val="0086318E"/>
  </w:style>
  <w:style w:type="character" w:customStyle="1" w:styleId="CommentTextChar">
    <w:name w:val="Comment Text Char"/>
    <w:basedOn w:val="DefaultParagraphFont"/>
    <w:link w:val="CommentText"/>
    <w:uiPriority w:val="99"/>
    <w:semiHidden/>
    <w:rsid w:val="0086318E"/>
  </w:style>
  <w:style w:type="paragraph" w:styleId="CommentSubject">
    <w:name w:val="annotation subject"/>
    <w:basedOn w:val="CommentText"/>
    <w:next w:val="CommentText"/>
    <w:link w:val="CommentSubjectChar"/>
    <w:uiPriority w:val="99"/>
    <w:semiHidden/>
    <w:unhideWhenUsed/>
    <w:rsid w:val="0086318E"/>
    <w:rPr>
      <w:b/>
      <w:bCs/>
      <w:sz w:val="20"/>
      <w:szCs w:val="20"/>
    </w:rPr>
  </w:style>
  <w:style w:type="character" w:customStyle="1" w:styleId="CommentSubjectChar">
    <w:name w:val="Comment Subject Char"/>
    <w:basedOn w:val="CommentTextChar"/>
    <w:link w:val="CommentSubject"/>
    <w:uiPriority w:val="99"/>
    <w:semiHidden/>
    <w:rsid w:val="0086318E"/>
    <w:rPr>
      <w:b/>
      <w:bCs/>
      <w:sz w:val="20"/>
      <w:szCs w:val="20"/>
    </w:rPr>
  </w:style>
  <w:style w:type="paragraph" w:styleId="BalloonText">
    <w:name w:val="Balloon Text"/>
    <w:basedOn w:val="Normal"/>
    <w:link w:val="BalloonTextChar"/>
    <w:uiPriority w:val="99"/>
    <w:semiHidden/>
    <w:unhideWhenUsed/>
    <w:rsid w:val="008631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18E"/>
    <w:rPr>
      <w:rFonts w:ascii="Lucida Grande" w:hAnsi="Lucida Grande" w:cs="Lucida Grande"/>
      <w:sz w:val="18"/>
      <w:szCs w:val="18"/>
    </w:rPr>
  </w:style>
  <w:style w:type="paragraph" w:styleId="ListParagraph">
    <w:name w:val="List Paragraph"/>
    <w:basedOn w:val="Normal"/>
    <w:uiPriority w:val="34"/>
    <w:qFormat/>
    <w:rsid w:val="00157FC7"/>
    <w:pPr>
      <w:ind w:left="720"/>
      <w:contextualSpacing/>
    </w:pPr>
  </w:style>
  <w:style w:type="table" w:styleId="TableGrid">
    <w:name w:val="Table Grid"/>
    <w:basedOn w:val="TableNormal"/>
    <w:uiPriority w:val="59"/>
    <w:rsid w:val="00BF7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28837">
      <w:bodyDiv w:val="1"/>
      <w:marLeft w:val="0"/>
      <w:marRight w:val="0"/>
      <w:marTop w:val="0"/>
      <w:marBottom w:val="0"/>
      <w:divBdr>
        <w:top w:val="none" w:sz="0" w:space="0" w:color="auto"/>
        <w:left w:val="none" w:sz="0" w:space="0" w:color="auto"/>
        <w:bottom w:val="none" w:sz="0" w:space="0" w:color="auto"/>
        <w:right w:val="none" w:sz="0" w:space="0" w:color="auto"/>
      </w:divBdr>
    </w:div>
    <w:div w:id="1590651002">
      <w:bodyDiv w:val="1"/>
      <w:marLeft w:val="0"/>
      <w:marRight w:val="0"/>
      <w:marTop w:val="0"/>
      <w:marBottom w:val="0"/>
      <w:divBdr>
        <w:top w:val="none" w:sz="0" w:space="0" w:color="auto"/>
        <w:left w:val="none" w:sz="0" w:space="0" w:color="auto"/>
        <w:bottom w:val="none" w:sz="0" w:space="0" w:color="auto"/>
        <w:right w:val="none" w:sz="0" w:space="0" w:color="auto"/>
      </w:divBdr>
    </w:div>
    <w:div w:id="171507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bio.mit.edu/encode-motifs/" TargetMode="External"/><Relationship Id="rId6" Type="http://schemas.openxmlformats.org/officeDocument/2006/relationships/hyperlink" Target="http://meme-suite.org/" TargetMode="External"/><Relationship Id="rId7" Type="http://schemas.openxmlformats.org/officeDocument/2006/relationships/hyperlink" Target="http://the_brain.bwh.harvard.edu/uniprobe/" TargetMode="External"/><Relationship Id="rId8" Type="http://schemas.openxmlformats.org/officeDocument/2006/relationships/hyperlink" Target="https://www.encodeprojec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513</Words>
  <Characters>2925</Characters>
  <Application>Microsoft Macintosh Word</Application>
  <DocSecurity>0</DocSecurity>
  <Lines>24</Lines>
  <Paragraphs>6</Paragraphs>
  <ScaleCrop>false</ScaleCrop>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Sunduz Keles</dc:creator>
  <cp:keywords/>
  <dc:description/>
  <cp:lastModifiedBy>Sunyoung Shin</cp:lastModifiedBy>
  <cp:revision>13</cp:revision>
  <dcterms:created xsi:type="dcterms:W3CDTF">2015-12-10T16:31:00Z</dcterms:created>
  <dcterms:modified xsi:type="dcterms:W3CDTF">2015-12-11T04:52:00Z</dcterms:modified>
</cp:coreProperties>
</file>